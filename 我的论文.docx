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76" w:rsidRDefault="0071012E">
      <w:pPr>
        <w:widowControl/>
        <w:jc w:val="left"/>
      </w:pPr>
      <w:r>
        <w:rPr>
          <w:rFonts w:hint="eastAsia"/>
        </w:rPr>
        <w:t>大学生</w:t>
      </w:r>
      <w:r>
        <w:t>互联网消费金融信用风</w:t>
      </w:r>
      <w:bookmarkStart w:id="0" w:name="_GoBack"/>
      <w:bookmarkEnd w:id="0"/>
      <w:r>
        <w:t>险影响因素探究</w:t>
      </w:r>
      <w:r w:rsidR="00C74976">
        <w:br w:type="page"/>
      </w:r>
      <w:ins w:id="1" w:author="yongqin mao" w:date="2017-12-10T00:56:00Z">
        <w:r w:rsidR="005610DC">
          <w:lastRenderedPageBreak/>
          <w:t>法师打发</w:t>
        </w:r>
      </w:ins>
    </w:p>
    <w:p w:rsidR="00C74976" w:rsidRDefault="00C74976" w:rsidP="00C74976">
      <w:r>
        <w:t>论文他</w:t>
      </w:r>
      <w:r>
        <w:rPr>
          <w:rFonts w:hint="eastAsia"/>
        </w:rPr>
        <w:t>5</w:t>
      </w:r>
      <w:r>
        <w:rPr>
          <w:rFonts w:hint="eastAsia"/>
        </w:rPr>
        <w:t>文森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和冬天衣服检验人员态度特别是国内</w:t>
      </w:r>
    </w:p>
    <w:p w:rsidR="00C74976" w:rsidRDefault="00C74976">
      <w:pPr>
        <w:widowControl/>
        <w:jc w:val="left"/>
      </w:pPr>
      <w:r>
        <w:br w:type="page"/>
      </w:r>
    </w:p>
    <w:p w:rsidR="00C74976" w:rsidRDefault="00C74976" w:rsidP="00C74976">
      <w:r>
        <w:lastRenderedPageBreak/>
        <w:t>论文他</w:t>
      </w:r>
      <w:r>
        <w:rPr>
          <w:rFonts w:hint="eastAsia"/>
        </w:rPr>
        <w:t>5</w:t>
      </w:r>
      <w:r>
        <w:rPr>
          <w:rFonts w:hint="eastAsia"/>
        </w:rPr>
        <w:t>文森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和冬天衣服检验人员态度特别是国内</w:t>
      </w:r>
    </w:p>
    <w:p w:rsidR="00C74976" w:rsidRDefault="00C74976">
      <w:pPr>
        <w:widowControl/>
        <w:jc w:val="left"/>
      </w:pPr>
      <w:r>
        <w:br w:type="page"/>
      </w:r>
    </w:p>
    <w:p w:rsidR="00C74976" w:rsidRDefault="00C74976">
      <w:pPr>
        <w:widowControl/>
        <w:jc w:val="left"/>
      </w:pPr>
      <w:r>
        <w:lastRenderedPageBreak/>
        <w:br w:type="page"/>
      </w:r>
    </w:p>
    <w:p w:rsidR="00C74976" w:rsidRDefault="00C74976" w:rsidP="00C74976">
      <w:r>
        <w:lastRenderedPageBreak/>
        <w:t>论文他</w:t>
      </w:r>
      <w:r>
        <w:rPr>
          <w:rFonts w:hint="eastAsia"/>
        </w:rPr>
        <w:t>5</w:t>
      </w:r>
      <w:r>
        <w:rPr>
          <w:rFonts w:hint="eastAsia"/>
        </w:rPr>
        <w:t>文森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和冬天衣服检验人员态度特别是国内</w:t>
      </w:r>
    </w:p>
    <w:p w:rsidR="00C74976" w:rsidRDefault="00C74976">
      <w:pPr>
        <w:widowControl/>
        <w:jc w:val="left"/>
      </w:pPr>
      <w:r>
        <w:br w:type="page"/>
      </w:r>
    </w:p>
    <w:p w:rsidR="00C74976" w:rsidRDefault="00C74976">
      <w:proofErr w:type="spellStart"/>
      <w:r>
        <w:lastRenderedPageBreak/>
        <w:t>Vvvvv</w:t>
      </w:r>
      <w:proofErr w:type="spellEnd"/>
    </w:p>
    <w:p w:rsidR="00C74976" w:rsidRDefault="00C74976">
      <w:pPr>
        <w:widowControl/>
        <w:jc w:val="left"/>
      </w:pPr>
      <w:r>
        <w:br w:type="page"/>
      </w:r>
    </w:p>
    <w:p w:rsidR="00C74976" w:rsidRDefault="00C74976">
      <w:proofErr w:type="spellStart"/>
      <w:r>
        <w:lastRenderedPageBreak/>
        <w:t>Vv</w:t>
      </w:r>
      <w:proofErr w:type="spellEnd"/>
    </w:p>
    <w:p w:rsidR="00C74976" w:rsidRDefault="00C74976" w:rsidP="00C74976">
      <w:r>
        <w:t>论文他</w:t>
      </w:r>
      <w:r>
        <w:rPr>
          <w:rFonts w:hint="eastAsia"/>
        </w:rPr>
        <w:t>5</w:t>
      </w:r>
      <w:r>
        <w:rPr>
          <w:rFonts w:hint="eastAsia"/>
        </w:rPr>
        <w:t>文森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和冬天衣服检验人员态度特别是国内</w:t>
      </w:r>
    </w:p>
    <w:p w:rsidR="00C74976" w:rsidRDefault="00C74976" w:rsidP="00C74976">
      <w:r>
        <w:t>论文他</w:t>
      </w:r>
      <w:r>
        <w:rPr>
          <w:rFonts w:hint="eastAsia"/>
        </w:rPr>
        <w:t>5</w:t>
      </w:r>
      <w:r>
        <w:rPr>
          <w:rFonts w:hint="eastAsia"/>
        </w:rPr>
        <w:t>文森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和冬天衣服检验人员态度特别是国内</w:t>
      </w:r>
    </w:p>
    <w:p w:rsidR="00C74976" w:rsidRDefault="00C74976" w:rsidP="00C74976">
      <w:r>
        <w:t>论文他</w:t>
      </w:r>
      <w:r>
        <w:rPr>
          <w:rFonts w:hint="eastAsia"/>
        </w:rPr>
        <w:t>5</w:t>
      </w:r>
      <w:r>
        <w:rPr>
          <w:rFonts w:hint="eastAsia"/>
        </w:rPr>
        <w:t>文森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和冬天衣服检验人员态度特别是国内</w:t>
      </w:r>
    </w:p>
    <w:p w:rsidR="00C74976" w:rsidRDefault="00C74976" w:rsidP="00C74976">
      <w:r>
        <w:t>论文他</w:t>
      </w:r>
      <w:r>
        <w:rPr>
          <w:rFonts w:hint="eastAsia"/>
        </w:rPr>
        <w:t>5</w:t>
      </w:r>
      <w:r>
        <w:rPr>
          <w:rFonts w:hint="eastAsia"/>
        </w:rPr>
        <w:t>文森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和冬天衣服检验人员态度特别是国内</w:t>
      </w:r>
    </w:p>
    <w:p w:rsidR="00C74976" w:rsidRPr="00C74976" w:rsidRDefault="00C74976"/>
    <w:sectPr w:rsidR="00C74976" w:rsidRPr="00C74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DE8" w:rsidRDefault="00517DE8" w:rsidP="0071012E">
      <w:r>
        <w:separator/>
      </w:r>
    </w:p>
  </w:endnote>
  <w:endnote w:type="continuationSeparator" w:id="0">
    <w:p w:rsidR="00517DE8" w:rsidRDefault="00517DE8" w:rsidP="00710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DE8" w:rsidRDefault="00517DE8" w:rsidP="0071012E">
      <w:r>
        <w:separator/>
      </w:r>
    </w:p>
  </w:footnote>
  <w:footnote w:type="continuationSeparator" w:id="0">
    <w:p w:rsidR="00517DE8" w:rsidRDefault="00517DE8" w:rsidP="00710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CB3"/>
    <w:rsid w:val="003745E3"/>
    <w:rsid w:val="004E7F73"/>
    <w:rsid w:val="00517DE8"/>
    <w:rsid w:val="005610DC"/>
    <w:rsid w:val="00683CB3"/>
    <w:rsid w:val="0071012E"/>
    <w:rsid w:val="00B60AB9"/>
    <w:rsid w:val="00C74976"/>
    <w:rsid w:val="00E4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10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10D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10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1012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10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101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10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10D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10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1012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10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10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yongqin mao</dc:creator>
  <cp:keywords/>
  <dc:description/>
  <cp:lastModifiedBy>yongqin mao</cp:lastModifiedBy>
  <cp:revision>8</cp:revision>
  <dcterms:created xsi:type="dcterms:W3CDTF">2017-12-09T16:40:00Z</dcterms:created>
  <dcterms:modified xsi:type="dcterms:W3CDTF">2017-12-11T08:37:00Z</dcterms:modified>
</cp:coreProperties>
</file>